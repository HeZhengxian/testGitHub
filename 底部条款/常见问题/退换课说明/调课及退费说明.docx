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014853" w14:textId="3C1F1F7F" w:rsidR="006E3227" w:rsidRDefault="0078185E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调课及退费</w:t>
      </w:r>
      <w:r w:rsidR="00F47A0B">
        <w:rPr>
          <w:rFonts w:hint="eastAsia"/>
          <w:b/>
          <w:sz w:val="28"/>
          <w:szCs w:val="28"/>
        </w:rPr>
        <w:t>说明</w:t>
      </w:r>
    </w:p>
    <w:p w14:paraId="7C407DD4" w14:textId="77777777" w:rsidR="004C19ED" w:rsidRDefault="004C19ED">
      <w:pPr>
        <w:rPr>
          <w:b/>
          <w:sz w:val="28"/>
          <w:szCs w:val="28"/>
        </w:rPr>
      </w:pPr>
    </w:p>
    <w:p w14:paraId="51281A96" w14:textId="77777777" w:rsidR="002261A1" w:rsidRPr="002261A1" w:rsidRDefault="002261A1" w:rsidP="002261A1">
      <w:pPr>
        <w:rPr>
          <w:b/>
          <w:sz w:val="24"/>
        </w:rPr>
      </w:pPr>
      <w:r>
        <w:rPr>
          <w:rFonts w:hint="eastAsia"/>
          <w:b/>
          <w:sz w:val="24"/>
        </w:rPr>
        <w:t>1、</w:t>
      </w:r>
      <w:r w:rsidRPr="002261A1">
        <w:rPr>
          <w:rFonts w:hint="eastAsia"/>
          <w:b/>
          <w:sz w:val="24"/>
        </w:rPr>
        <w:t>如何退课（退款）？</w:t>
      </w:r>
    </w:p>
    <w:p w14:paraId="0A90CDFA" w14:textId="10F16A8E" w:rsidR="002261A1" w:rsidRDefault="002261A1" w:rsidP="002261A1">
      <w:pPr>
        <w:rPr>
          <w:sz w:val="24"/>
        </w:rPr>
      </w:pPr>
      <w:r w:rsidRPr="002261A1">
        <w:rPr>
          <w:rFonts w:hint="eastAsia"/>
          <w:sz w:val="24"/>
        </w:rPr>
        <w:t>如果对购买的课程不满意</w:t>
      </w:r>
      <w:r w:rsidR="00CB15BE">
        <w:rPr>
          <w:rFonts w:hint="eastAsia"/>
          <w:sz w:val="24"/>
        </w:rPr>
        <w:t>或</w:t>
      </w:r>
      <w:r w:rsidR="00CB15BE">
        <w:rPr>
          <w:sz w:val="24"/>
        </w:rPr>
        <w:t>因个人原因无法</w:t>
      </w:r>
      <w:r w:rsidR="00CB15BE">
        <w:rPr>
          <w:rFonts w:hint="eastAsia"/>
          <w:sz w:val="24"/>
        </w:rPr>
        <w:t>正常</w:t>
      </w:r>
      <w:r w:rsidR="00CB15BE">
        <w:rPr>
          <w:sz w:val="24"/>
        </w:rPr>
        <w:t>上课</w:t>
      </w:r>
      <w:r w:rsidRPr="002261A1">
        <w:rPr>
          <w:rFonts w:hint="eastAsia"/>
          <w:sz w:val="24"/>
        </w:rPr>
        <w:t>，</w:t>
      </w:r>
      <w:r>
        <w:rPr>
          <w:rFonts w:hint="eastAsia"/>
          <w:sz w:val="24"/>
        </w:rPr>
        <w:t>符合退款条件</w:t>
      </w:r>
      <w:r w:rsidRPr="002261A1">
        <w:rPr>
          <w:rFonts w:hint="eastAsia"/>
          <w:sz w:val="24"/>
        </w:rPr>
        <w:t>可以申请</w:t>
      </w:r>
      <w:r>
        <w:rPr>
          <w:rFonts w:hint="eastAsia"/>
          <w:sz w:val="24"/>
        </w:rPr>
        <w:t>退款。</w:t>
      </w:r>
    </w:p>
    <w:p w14:paraId="703AAF5B" w14:textId="77777777" w:rsidR="002261A1" w:rsidRDefault="002261A1" w:rsidP="002261A1">
      <w:pPr>
        <w:rPr>
          <w:sz w:val="24"/>
        </w:rPr>
      </w:pPr>
    </w:p>
    <w:p w14:paraId="16663776" w14:textId="77777777" w:rsidR="002261A1" w:rsidRPr="002261A1" w:rsidRDefault="002261A1" w:rsidP="002261A1">
      <w:pPr>
        <w:rPr>
          <w:b/>
          <w:sz w:val="24"/>
        </w:rPr>
      </w:pPr>
      <w:r w:rsidRPr="002261A1">
        <w:rPr>
          <w:b/>
          <w:sz w:val="24"/>
        </w:rPr>
        <w:t>2、</w:t>
      </w:r>
      <w:r w:rsidRPr="002261A1">
        <w:rPr>
          <w:rFonts w:hint="eastAsia"/>
          <w:b/>
          <w:sz w:val="24"/>
        </w:rPr>
        <w:t>哪些情况可以申请</w:t>
      </w:r>
      <w:r>
        <w:rPr>
          <w:rFonts w:hint="eastAsia"/>
          <w:b/>
          <w:sz w:val="24"/>
        </w:rPr>
        <w:t>退课（</w:t>
      </w:r>
      <w:r w:rsidRPr="002261A1">
        <w:rPr>
          <w:rFonts w:hint="eastAsia"/>
          <w:b/>
          <w:sz w:val="24"/>
        </w:rPr>
        <w:t>退款</w:t>
      </w:r>
      <w:r>
        <w:rPr>
          <w:rFonts w:hint="eastAsia"/>
          <w:b/>
          <w:sz w:val="24"/>
        </w:rPr>
        <w:t>）</w:t>
      </w:r>
      <w:r w:rsidRPr="002261A1">
        <w:rPr>
          <w:rFonts w:hint="eastAsia"/>
          <w:b/>
          <w:sz w:val="24"/>
        </w:rPr>
        <w:t>？</w:t>
      </w:r>
    </w:p>
    <w:p w14:paraId="6A6A7804" w14:textId="211C9879" w:rsidR="002261A1" w:rsidRPr="002261A1" w:rsidRDefault="002261A1" w:rsidP="002261A1">
      <w:pPr>
        <w:rPr>
          <w:sz w:val="24"/>
        </w:rPr>
      </w:pPr>
      <w:r w:rsidRPr="002261A1">
        <w:rPr>
          <w:sz w:val="24"/>
        </w:rPr>
        <w:t>（</w:t>
      </w:r>
      <w:r>
        <w:rPr>
          <w:sz w:val="24"/>
        </w:rPr>
        <w:t>1</w:t>
      </w:r>
      <w:r w:rsidRPr="002261A1">
        <w:rPr>
          <w:sz w:val="24"/>
        </w:rPr>
        <w:t>）</w:t>
      </w:r>
      <w:r w:rsidR="00C96902">
        <w:rPr>
          <w:sz w:val="24"/>
        </w:rPr>
        <w:t>课程开课前</w:t>
      </w:r>
      <w:r w:rsidR="001E5F47">
        <w:rPr>
          <w:sz w:val="24"/>
        </w:rPr>
        <w:t>可以</w:t>
      </w:r>
      <w:r w:rsidRPr="002261A1">
        <w:rPr>
          <w:sz w:val="24"/>
        </w:rPr>
        <w:t>申请</w:t>
      </w:r>
      <w:r w:rsidR="0078185E">
        <w:rPr>
          <w:rFonts w:hint="eastAsia"/>
          <w:sz w:val="24"/>
        </w:rPr>
        <w:t>退课</w:t>
      </w:r>
      <w:r w:rsidRPr="002261A1">
        <w:rPr>
          <w:sz w:val="24"/>
        </w:rPr>
        <w:t>退款。</w:t>
      </w:r>
    </w:p>
    <w:p w14:paraId="35DB83CD" w14:textId="222DBD90" w:rsidR="00CA7EC6" w:rsidRDefault="002261A1" w:rsidP="002261A1">
      <w:pPr>
        <w:rPr>
          <w:ins w:id="0" w:author="Microsoft Office 用户" w:date="2018-07-30T11:57:00Z"/>
          <w:sz w:val="24"/>
        </w:rPr>
      </w:pPr>
      <w:r w:rsidRPr="002261A1">
        <w:rPr>
          <w:sz w:val="24"/>
        </w:rPr>
        <w:t>（</w:t>
      </w:r>
      <w:r>
        <w:rPr>
          <w:sz w:val="24"/>
        </w:rPr>
        <w:t>2</w:t>
      </w:r>
      <w:r w:rsidRPr="002261A1">
        <w:rPr>
          <w:sz w:val="24"/>
        </w:rPr>
        <w:t>）</w:t>
      </w:r>
      <w:r w:rsidR="00C96902">
        <w:rPr>
          <w:rFonts w:hint="eastAsia"/>
          <w:sz w:val="24"/>
        </w:rPr>
        <w:t>已经</w:t>
      </w:r>
      <w:r w:rsidR="00C96902">
        <w:rPr>
          <w:sz w:val="24"/>
        </w:rPr>
        <w:t>开课的课程，</w:t>
      </w:r>
      <w:r w:rsidR="00C96902">
        <w:rPr>
          <w:rFonts w:hint="eastAsia"/>
          <w:sz w:val="24"/>
        </w:rPr>
        <w:t>可申请</w:t>
      </w:r>
      <w:r w:rsidR="00C96902">
        <w:rPr>
          <w:sz w:val="24"/>
        </w:rPr>
        <w:t>退回未</w:t>
      </w:r>
      <w:r w:rsidR="00C96902">
        <w:rPr>
          <w:rFonts w:hint="eastAsia"/>
          <w:sz w:val="24"/>
        </w:rPr>
        <w:t>开始</w:t>
      </w:r>
      <w:r w:rsidR="00C96902">
        <w:rPr>
          <w:sz w:val="24"/>
        </w:rPr>
        <w:t>课节的课酬。退款成功后，</w:t>
      </w:r>
      <w:r w:rsidR="00C96902">
        <w:rPr>
          <w:rFonts w:hint="eastAsia"/>
          <w:sz w:val="24"/>
        </w:rPr>
        <w:t>已上过</w:t>
      </w:r>
      <w:r w:rsidR="00C96902">
        <w:rPr>
          <w:sz w:val="24"/>
        </w:rPr>
        <w:t>的课节仍可以继续看回放，</w:t>
      </w:r>
      <w:r w:rsidR="00C96902">
        <w:rPr>
          <w:rFonts w:hint="eastAsia"/>
          <w:sz w:val="24"/>
        </w:rPr>
        <w:t>未</w:t>
      </w:r>
      <w:r w:rsidR="00C96902">
        <w:rPr>
          <w:sz w:val="24"/>
        </w:rPr>
        <w:t>上过的课节则</w:t>
      </w:r>
      <w:r w:rsidR="00C96902">
        <w:rPr>
          <w:rFonts w:hint="eastAsia"/>
          <w:sz w:val="24"/>
        </w:rPr>
        <w:t>不能</w:t>
      </w:r>
      <w:r w:rsidR="00C96902">
        <w:rPr>
          <w:sz w:val="24"/>
        </w:rPr>
        <w:t>继续学习。</w:t>
      </w:r>
    </w:p>
    <w:p w14:paraId="2B250669" w14:textId="5DFC184E" w:rsidR="00FD7D8B" w:rsidRPr="00CA7EC6" w:rsidRDefault="00FD7D8B" w:rsidP="002261A1">
      <w:pPr>
        <w:rPr>
          <w:sz w:val="24"/>
        </w:rPr>
      </w:pPr>
      <w:r w:rsidRPr="00CA7EC6">
        <w:rPr>
          <w:rFonts w:hint="eastAsia"/>
          <w:sz w:val="24"/>
        </w:rPr>
        <w:t>（3）您可在</w:t>
      </w:r>
      <w:r w:rsidR="00CA7EC6">
        <w:rPr>
          <w:sz w:val="24"/>
        </w:rPr>
        <w:t>跟谁学APP“我的-</w:t>
      </w:r>
      <w:r w:rsidR="00CA7EC6">
        <w:rPr>
          <w:rFonts w:hint="eastAsia"/>
          <w:sz w:val="24"/>
        </w:rPr>
        <w:t>钱包</w:t>
      </w:r>
      <w:r w:rsidR="00CA7EC6">
        <w:rPr>
          <w:sz w:val="24"/>
        </w:rPr>
        <w:t>”</w:t>
      </w:r>
      <w:r w:rsidRPr="00CA7EC6">
        <w:rPr>
          <w:rFonts w:hint="eastAsia"/>
          <w:sz w:val="24"/>
        </w:rPr>
        <w:t xml:space="preserve">查看您的退款记录。   </w:t>
      </w:r>
    </w:p>
    <w:p w14:paraId="20D5100C" w14:textId="77777777" w:rsidR="002261A1" w:rsidRDefault="002261A1" w:rsidP="002261A1">
      <w:pPr>
        <w:rPr>
          <w:sz w:val="24"/>
        </w:rPr>
      </w:pPr>
    </w:p>
    <w:p w14:paraId="28D55681" w14:textId="77777777" w:rsidR="002261A1" w:rsidRPr="002261A1" w:rsidRDefault="002261A1" w:rsidP="002261A1">
      <w:pPr>
        <w:rPr>
          <w:b/>
          <w:sz w:val="24"/>
        </w:rPr>
      </w:pPr>
      <w:r w:rsidRPr="002261A1">
        <w:rPr>
          <w:rFonts w:hint="eastAsia"/>
          <w:b/>
          <w:sz w:val="24"/>
        </w:rPr>
        <w:t>3、哪些情况不可以申请退课（退款？）</w:t>
      </w:r>
    </w:p>
    <w:p w14:paraId="02DC8716" w14:textId="4E820D94" w:rsidR="001B744F" w:rsidRDefault="001B744F" w:rsidP="002261A1">
      <w:pPr>
        <w:rPr>
          <w:sz w:val="24"/>
        </w:rPr>
      </w:pPr>
      <w:r>
        <w:rPr>
          <w:sz w:val="24"/>
        </w:rPr>
        <w:t>（1）视频课</w:t>
      </w:r>
      <w:r w:rsidR="000A4CBE">
        <w:rPr>
          <w:sz w:val="24"/>
        </w:rPr>
        <w:t>（</w:t>
      </w:r>
      <w:r w:rsidR="000A4CBE">
        <w:rPr>
          <w:rFonts w:hint="eastAsia"/>
          <w:sz w:val="24"/>
        </w:rPr>
        <w:t>录播</w:t>
      </w:r>
      <w:r w:rsidR="000A4CBE">
        <w:rPr>
          <w:sz w:val="24"/>
        </w:rPr>
        <w:t>课）</w:t>
      </w:r>
      <w:r>
        <w:rPr>
          <w:sz w:val="24"/>
        </w:rPr>
        <w:t>节不</w:t>
      </w:r>
      <w:r>
        <w:rPr>
          <w:rFonts w:hint="eastAsia"/>
          <w:sz w:val="24"/>
        </w:rPr>
        <w:t>可</w:t>
      </w:r>
      <w:r>
        <w:rPr>
          <w:sz w:val="24"/>
        </w:rPr>
        <w:t>申请退款；</w:t>
      </w:r>
    </w:p>
    <w:p w14:paraId="2AE40FDF" w14:textId="7E0CC365" w:rsidR="001B744F" w:rsidRDefault="001B744F" w:rsidP="002261A1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2</w:t>
      </w:r>
      <w:r>
        <w:rPr>
          <w:rFonts w:hint="eastAsia"/>
          <w:sz w:val="24"/>
        </w:rPr>
        <w:t>）</w:t>
      </w:r>
      <w:r>
        <w:rPr>
          <w:sz w:val="24"/>
        </w:rPr>
        <w:t>已经上完的课节</w:t>
      </w:r>
      <w:r w:rsidR="000A4CBE">
        <w:rPr>
          <w:sz w:val="24"/>
        </w:rPr>
        <w:t>，</w:t>
      </w:r>
      <w:r w:rsidR="000A4CBE">
        <w:rPr>
          <w:rFonts w:hint="eastAsia"/>
          <w:sz w:val="24"/>
        </w:rPr>
        <w:t>或</w:t>
      </w:r>
      <w:r w:rsidR="000A4CBE">
        <w:rPr>
          <w:sz w:val="24"/>
        </w:rPr>
        <w:t>课程</w:t>
      </w:r>
      <w:r w:rsidR="000A4CBE">
        <w:rPr>
          <w:rFonts w:hint="eastAsia"/>
          <w:sz w:val="24"/>
        </w:rPr>
        <w:t>已全部</w:t>
      </w:r>
      <w:r w:rsidR="000A4CBE">
        <w:rPr>
          <w:sz w:val="24"/>
        </w:rPr>
        <w:t>结束，</w:t>
      </w:r>
      <w:r>
        <w:rPr>
          <w:sz w:val="24"/>
        </w:rPr>
        <w:t>不可申请退款。</w:t>
      </w:r>
    </w:p>
    <w:p w14:paraId="76660A2A" w14:textId="77777777" w:rsidR="00C96902" w:rsidRDefault="00C96902" w:rsidP="002261A1">
      <w:pPr>
        <w:rPr>
          <w:sz w:val="24"/>
        </w:rPr>
      </w:pPr>
    </w:p>
    <w:p w14:paraId="43A0DCD3" w14:textId="77777777" w:rsidR="006E13B4" w:rsidRPr="006E13B4" w:rsidRDefault="006E13B4" w:rsidP="002261A1">
      <w:pPr>
        <w:rPr>
          <w:b/>
          <w:sz w:val="24"/>
        </w:rPr>
      </w:pPr>
      <w:r w:rsidRPr="006E13B4">
        <w:rPr>
          <w:rFonts w:hint="eastAsia"/>
          <w:b/>
          <w:sz w:val="24"/>
        </w:rPr>
        <w:t>4、退款问题可参见【支付问题】-【退款】相关说明。</w:t>
      </w:r>
      <w:bookmarkStart w:id="1" w:name="_GoBack"/>
      <w:bookmarkEnd w:id="1"/>
    </w:p>
    <w:p w14:paraId="0D447654" w14:textId="77777777" w:rsidR="006E13B4" w:rsidRDefault="006E13B4" w:rsidP="002261A1">
      <w:pPr>
        <w:rPr>
          <w:sz w:val="24"/>
        </w:rPr>
      </w:pPr>
    </w:p>
    <w:p w14:paraId="167C28AB" w14:textId="3BBFA0E9" w:rsidR="002261A1" w:rsidRPr="002261A1" w:rsidRDefault="006E13B4" w:rsidP="00CA7EC6">
      <w:pPr>
        <w:rPr>
          <w:b/>
          <w:sz w:val="24"/>
        </w:rPr>
      </w:pPr>
      <w:r>
        <w:rPr>
          <w:b/>
          <w:sz w:val="24"/>
        </w:rPr>
        <w:t>5</w:t>
      </w:r>
      <w:r w:rsidR="002261A1" w:rsidRPr="002261A1">
        <w:rPr>
          <w:rFonts w:hint="eastAsia"/>
          <w:b/>
          <w:sz w:val="24"/>
        </w:rPr>
        <w:t>、如何</w:t>
      </w:r>
      <w:r w:rsidR="009442C8">
        <w:rPr>
          <w:rFonts w:hint="eastAsia"/>
          <w:b/>
          <w:sz w:val="24"/>
        </w:rPr>
        <w:t>调</w:t>
      </w:r>
      <w:r w:rsidR="002261A1" w:rsidRPr="002261A1">
        <w:rPr>
          <w:rFonts w:hint="eastAsia"/>
          <w:b/>
          <w:sz w:val="24"/>
        </w:rPr>
        <w:t>课？</w:t>
      </w:r>
    </w:p>
    <w:p w14:paraId="3430EBC8" w14:textId="64D81CE5" w:rsidR="002261A1" w:rsidRDefault="002261A1" w:rsidP="002261A1">
      <w:pPr>
        <w:rPr>
          <w:sz w:val="24"/>
        </w:rPr>
      </w:pPr>
      <w:r>
        <w:rPr>
          <w:rFonts w:hint="eastAsia"/>
          <w:sz w:val="24"/>
        </w:rPr>
        <w:t>（1）目前暂不支持不同课程间的</w:t>
      </w:r>
      <w:r w:rsidR="00F90893">
        <w:rPr>
          <w:rFonts w:hint="eastAsia"/>
          <w:sz w:val="24"/>
        </w:rPr>
        <w:t>直接</w:t>
      </w:r>
      <w:r>
        <w:rPr>
          <w:rFonts w:hint="eastAsia"/>
          <w:sz w:val="24"/>
        </w:rPr>
        <w:t>调换。</w:t>
      </w:r>
      <w:r w:rsidR="00BD1B65">
        <w:rPr>
          <w:rFonts w:hint="eastAsia"/>
          <w:sz w:val="24"/>
        </w:rPr>
        <w:t>您需要先退掉您</w:t>
      </w:r>
      <w:r w:rsidR="00F90893">
        <w:rPr>
          <w:rFonts w:hint="eastAsia"/>
          <w:sz w:val="24"/>
        </w:rPr>
        <w:t>不想上的课程，再购买新的课程。</w:t>
      </w:r>
    </w:p>
    <w:p w14:paraId="768E9C8A" w14:textId="77777777" w:rsidR="00CA7EC6" w:rsidRDefault="002261A1" w:rsidP="002261A1">
      <w:pPr>
        <w:rPr>
          <w:sz w:val="24"/>
        </w:rPr>
      </w:pPr>
      <w:r>
        <w:rPr>
          <w:rFonts w:hint="eastAsia"/>
          <w:sz w:val="24"/>
        </w:rPr>
        <w:t>（2）</w:t>
      </w:r>
      <w:r w:rsidR="00CA7EC6">
        <w:rPr>
          <w:rFonts w:hint="eastAsia"/>
          <w:sz w:val="24"/>
        </w:rPr>
        <w:t>您</w:t>
      </w:r>
      <w:r w:rsidR="00CA7EC6">
        <w:rPr>
          <w:sz w:val="24"/>
        </w:rPr>
        <w:t>可申请相同课程内容，</w:t>
      </w:r>
      <w:r w:rsidR="00CA7EC6">
        <w:rPr>
          <w:rFonts w:hint="eastAsia"/>
          <w:sz w:val="24"/>
        </w:rPr>
        <w:t>不同</w:t>
      </w:r>
      <w:r w:rsidR="00CA7EC6">
        <w:rPr>
          <w:sz w:val="24"/>
        </w:rPr>
        <w:t>上课</w:t>
      </w:r>
      <w:r w:rsidR="00CA7EC6">
        <w:rPr>
          <w:rFonts w:hint="eastAsia"/>
          <w:sz w:val="24"/>
        </w:rPr>
        <w:t>时间</w:t>
      </w:r>
      <w:r w:rsidR="00CA7EC6">
        <w:rPr>
          <w:sz w:val="24"/>
        </w:rPr>
        <w:t>的</w:t>
      </w:r>
      <w:r w:rsidR="00CA7EC6">
        <w:rPr>
          <w:rFonts w:hint="eastAsia"/>
          <w:sz w:val="24"/>
        </w:rPr>
        <w:t>班级</w:t>
      </w:r>
      <w:r w:rsidR="00CA7EC6">
        <w:rPr>
          <w:sz w:val="24"/>
        </w:rPr>
        <w:t>；</w:t>
      </w:r>
    </w:p>
    <w:p w14:paraId="504E8006" w14:textId="3BC2D04E" w:rsidR="00CA7EC6" w:rsidRDefault="00CA7EC6" w:rsidP="002261A1">
      <w:pPr>
        <w:rPr>
          <w:sz w:val="24"/>
        </w:rPr>
      </w:pPr>
      <w:r>
        <w:rPr>
          <w:rFonts w:hint="eastAsia"/>
          <w:sz w:val="24"/>
        </w:rPr>
        <w:lastRenderedPageBreak/>
        <w:t>（</w:t>
      </w:r>
      <w:r>
        <w:rPr>
          <w:sz w:val="24"/>
        </w:rPr>
        <w:t>3</w:t>
      </w:r>
      <w:r>
        <w:rPr>
          <w:rFonts w:hint="eastAsia"/>
          <w:sz w:val="24"/>
        </w:rPr>
        <w:t>）</w:t>
      </w:r>
      <w:r>
        <w:rPr>
          <w:sz w:val="24"/>
        </w:rPr>
        <w:t>对辅导老师不满意时，</w:t>
      </w:r>
      <w:r>
        <w:rPr>
          <w:rFonts w:hint="eastAsia"/>
          <w:sz w:val="24"/>
        </w:rPr>
        <w:t>您也可</w:t>
      </w:r>
      <w:r>
        <w:rPr>
          <w:sz w:val="24"/>
        </w:rPr>
        <w:t>申请调换辅导老师</w:t>
      </w:r>
      <w:r w:rsidR="00CB032E">
        <w:rPr>
          <w:sz w:val="24"/>
        </w:rPr>
        <w:t>；</w:t>
      </w:r>
    </w:p>
    <w:p w14:paraId="41E14563" w14:textId="4D8FABD8" w:rsidR="004C19ED" w:rsidRPr="002261A1" w:rsidRDefault="00CA7EC6" w:rsidP="002261A1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4</w:t>
      </w:r>
      <w:r>
        <w:rPr>
          <w:rFonts w:hint="eastAsia"/>
          <w:sz w:val="24"/>
        </w:rPr>
        <w:t>）</w:t>
      </w:r>
      <w:r>
        <w:rPr>
          <w:sz w:val="24"/>
        </w:rPr>
        <w:t>具体调</w:t>
      </w:r>
      <w:r>
        <w:rPr>
          <w:rFonts w:hint="eastAsia"/>
          <w:sz w:val="24"/>
        </w:rPr>
        <w:t>课</w:t>
      </w:r>
      <w:r w:rsidR="00CB032E">
        <w:rPr>
          <w:sz w:val="24"/>
        </w:rPr>
        <w:t>事项</w:t>
      </w:r>
      <w:r>
        <w:rPr>
          <w:sz w:val="24"/>
        </w:rPr>
        <w:t>可</w:t>
      </w:r>
      <w:r>
        <w:rPr>
          <w:rFonts w:hint="eastAsia"/>
          <w:sz w:val="24"/>
        </w:rPr>
        <w:t>联系</w:t>
      </w:r>
      <w:r>
        <w:rPr>
          <w:sz w:val="24"/>
        </w:rPr>
        <w:t>自己所报课程的辅导老师，如有问题可联系</w:t>
      </w:r>
      <w:r>
        <w:rPr>
          <w:rFonts w:hint="eastAsia"/>
          <w:sz w:val="24"/>
        </w:rPr>
        <w:t>客服</w:t>
      </w:r>
      <w:r>
        <w:rPr>
          <w:sz w:val="24"/>
        </w:rPr>
        <w:t>4000-910-910。</w:t>
      </w:r>
    </w:p>
    <w:sectPr w:rsidR="004C19ED" w:rsidRPr="002261A1" w:rsidSect="005B660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等线">
    <w:charset w:val="88"/>
    <w:family w:val="auto"/>
    <w:pitch w:val="variable"/>
    <w:sig w:usb0="A10102FF" w:usb1="38CF7CFA" w:usb2="00010016" w:usb3="00000000" w:csb0="001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8"/>
    <w:family w:val="auto"/>
    <w:pitch w:val="variable"/>
    <w:sig w:usb0="A10102FF" w:usb1="38CF7CFA" w:usb2="00010016" w:usb3="00000000" w:csb0="001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ED5B3A"/>
    <w:multiLevelType w:val="hybridMultilevel"/>
    <w:tmpl w:val="35F0AADC"/>
    <w:lvl w:ilvl="0" w:tplc="84868B5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crosoft Office 用户">
    <w15:presenceInfo w15:providerId="None" w15:userId="Microsoft Office 用户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9ED"/>
    <w:rsid w:val="000A4CBE"/>
    <w:rsid w:val="001B744F"/>
    <w:rsid w:val="001E5F47"/>
    <w:rsid w:val="002261A1"/>
    <w:rsid w:val="002D2DE0"/>
    <w:rsid w:val="002D5849"/>
    <w:rsid w:val="002E1990"/>
    <w:rsid w:val="004C19ED"/>
    <w:rsid w:val="00514D66"/>
    <w:rsid w:val="005B6609"/>
    <w:rsid w:val="006E13B4"/>
    <w:rsid w:val="006E3227"/>
    <w:rsid w:val="0078185E"/>
    <w:rsid w:val="007B028A"/>
    <w:rsid w:val="009442C8"/>
    <w:rsid w:val="00BD1B65"/>
    <w:rsid w:val="00C265B2"/>
    <w:rsid w:val="00C96902"/>
    <w:rsid w:val="00CA7EC6"/>
    <w:rsid w:val="00CB032E"/>
    <w:rsid w:val="00CB15BE"/>
    <w:rsid w:val="00DC72A9"/>
    <w:rsid w:val="00E47B15"/>
    <w:rsid w:val="00F47A0B"/>
    <w:rsid w:val="00F86580"/>
    <w:rsid w:val="00F90893"/>
    <w:rsid w:val="00FD7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C8A43F"/>
  <w15:chartTrackingRefBased/>
  <w15:docId w15:val="{236C28A3-1FF3-1B44-93D1-F3E1E55CA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61A1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CA7EC6"/>
    <w:rPr>
      <w:rFonts w:ascii="Times New Roman" w:hAnsi="Times New Roman" w:cs="Times New Roman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CA7EC6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microsoft.com/office/2011/relationships/people" Target="peop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64</Words>
  <Characters>370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22</cp:revision>
  <dcterms:created xsi:type="dcterms:W3CDTF">2018-07-23T07:50:00Z</dcterms:created>
  <dcterms:modified xsi:type="dcterms:W3CDTF">2018-08-01T06:49:00Z</dcterms:modified>
</cp:coreProperties>
</file>